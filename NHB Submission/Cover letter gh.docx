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E3CF5" w14:textId="5327F451" w:rsidR="00422AC0" w:rsidRPr="00F34124" w:rsidRDefault="00422AC0" w:rsidP="00422AC0">
      <w:pPr>
        <w:spacing w:line="276" w:lineRule="auto"/>
      </w:pPr>
      <w:r w:rsidRPr="00F34124">
        <w:t xml:space="preserve">April </w:t>
      </w:r>
      <w:r w:rsidR="00782EB7" w:rsidRPr="00F34124">
        <w:t>30,</w:t>
      </w:r>
      <w:r w:rsidRPr="00F34124">
        <w:t xml:space="preserve"> 202</w:t>
      </w:r>
      <w:r w:rsidR="00782EB7" w:rsidRPr="00F34124">
        <w:t>4</w:t>
      </w:r>
    </w:p>
    <w:p w14:paraId="18E57619" w14:textId="77777777" w:rsidR="00422AC0" w:rsidRPr="00F34124" w:rsidRDefault="00422AC0" w:rsidP="00422AC0">
      <w:pPr>
        <w:spacing w:line="276" w:lineRule="auto"/>
      </w:pPr>
    </w:p>
    <w:p w14:paraId="35F0508F" w14:textId="77777777" w:rsidR="00422AC0" w:rsidRPr="00F34124" w:rsidRDefault="00422AC0" w:rsidP="00422AC0">
      <w:pPr>
        <w:spacing w:after="120" w:line="276" w:lineRule="auto"/>
        <w:jc w:val="both"/>
      </w:pPr>
      <w:r w:rsidRPr="00F34124">
        <w:t>Dear Editors,</w:t>
      </w:r>
    </w:p>
    <w:p w14:paraId="4DD9D8EF" w14:textId="211B8FB9" w:rsidR="00915525" w:rsidRPr="00F34124" w:rsidRDefault="00422AC0" w:rsidP="00915525">
      <w:pPr>
        <w:spacing w:before="100" w:beforeAutospacing="1" w:after="100" w:afterAutospacing="1"/>
        <w:jc w:val="both"/>
        <w:rPr>
          <w:i/>
        </w:rPr>
      </w:pPr>
      <w:del w:id="0" w:author="Gregory A Huber" w:date="2024-04-29T19:07:00Z" w16du:dateUtc="2024-04-29T23:07:00Z">
        <w:r w:rsidRPr="00F34124" w:rsidDel="0024218C">
          <w:delText xml:space="preserve">Please consider </w:delText>
        </w:r>
      </w:del>
      <w:ins w:id="1" w:author="Gregory A Huber" w:date="2024-04-29T19:07:00Z" w16du:dateUtc="2024-04-29T23:07:00Z">
        <w:r w:rsidR="0024218C" w:rsidRPr="00F34124">
          <w:t xml:space="preserve">We are submitting </w:t>
        </w:r>
      </w:ins>
      <w:r w:rsidRPr="00F34124">
        <w:t xml:space="preserve">our </w:t>
      </w:r>
      <w:del w:id="2" w:author="Gregory A Huber" w:date="2024-04-29T19:07:00Z" w16du:dateUtc="2024-04-29T23:07:00Z">
        <w:r w:rsidRPr="00F34124" w:rsidDel="0024218C">
          <w:delText>article</w:delText>
        </w:r>
      </w:del>
      <w:ins w:id="3" w:author="Gregory A Huber" w:date="2024-04-29T19:07:00Z" w16du:dateUtc="2024-04-29T23:07:00Z">
        <w:r w:rsidR="0024218C" w:rsidRPr="00F34124">
          <w:t>paper</w:t>
        </w:r>
      </w:ins>
      <w:r w:rsidRPr="00F34124">
        <w:t>, “</w:t>
      </w:r>
      <w:r w:rsidR="005B69D6" w:rsidRPr="00F34124">
        <w:t>Reward or Shoot the Messenger? Experiments on How People Treat the Messenger After Receiving Good Or Bad News</w:t>
      </w:r>
      <w:r w:rsidRPr="00F34124">
        <w:t xml:space="preserve">” for </w:t>
      </w:r>
      <w:ins w:id="4" w:author="Gregory A Huber" w:date="2024-04-29T19:07:00Z" w16du:dateUtc="2024-04-29T23:07:00Z">
        <w:r w:rsidR="0024218C" w:rsidRPr="00F34124">
          <w:t xml:space="preserve">consideration for </w:t>
        </w:r>
      </w:ins>
      <w:r w:rsidRPr="00F34124">
        <w:t xml:space="preserve">publication in </w:t>
      </w:r>
      <w:r w:rsidRPr="00F34124">
        <w:rPr>
          <w:i/>
        </w:rPr>
        <w:t xml:space="preserve">Nature </w:t>
      </w:r>
      <w:r w:rsidR="00782EB7" w:rsidRPr="00F34124">
        <w:rPr>
          <w:i/>
        </w:rPr>
        <w:t>Human Behaviour</w:t>
      </w:r>
      <w:r w:rsidR="0009242E" w:rsidRPr="00F34124">
        <w:rPr>
          <w:i/>
        </w:rPr>
        <w:t>.</w:t>
      </w:r>
    </w:p>
    <w:p w14:paraId="2E73BF49" w14:textId="47F62766" w:rsidR="00915525" w:rsidRPr="00F34124" w:rsidRDefault="00746691" w:rsidP="00915525">
      <w:pPr>
        <w:spacing w:before="100" w:beforeAutospacing="1" w:after="100" w:afterAutospacing="1"/>
        <w:jc w:val="both"/>
        <w:rPr>
          <w:i/>
        </w:rPr>
      </w:pPr>
      <w:r w:rsidRPr="00F34124">
        <w:rPr>
          <w:iCs/>
        </w:rPr>
        <w:t>Across two studies with over 5,000 participants</w:t>
      </w:r>
      <w:r w:rsidR="00706E63" w:rsidRPr="00F34124">
        <w:rPr>
          <w:iCs/>
        </w:rPr>
        <w:t xml:space="preserve"> from the United States, we document </w:t>
      </w:r>
      <w:del w:id="5" w:author="Gregory A Huber" w:date="2024-04-29T19:07:00Z" w16du:dateUtc="2024-04-29T23:07:00Z">
        <w:r w:rsidR="00706E63" w:rsidRPr="00F34124" w:rsidDel="0024218C">
          <w:rPr>
            <w:iCs/>
          </w:rPr>
          <w:delText xml:space="preserve">the </w:delText>
        </w:r>
      </w:del>
      <w:r w:rsidR="00706E63" w:rsidRPr="00F34124">
        <w:rPr>
          <w:i/>
        </w:rPr>
        <w:t>messenger bias</w:t>
      </w:r>
      <w:r w:rsidR="004E6A94" w:rsidRPr="00F34124">
        <w:rPr>
          <w:iCs/>
        </w:rPr>
        <w:t>:</w:t>
      </w:r>
      <w:r w:rsidR="00706E63" w:rsidRPr="00F34124">
        <w:rPr>
          <w:iCs/>
        </w:rPr>
        <w:t xml:space="preserve"> </w:t>
      </w:r>
      <w:r w:rsidR="004E6A94" w:rsidRPr="00F34124">
        <w:t>people reward messengers for bringing good news</w:t>
      </w:r>
      <w:r w:rsidR="00766A15" w:rsidRPr="00F34124">
        <w:t xml:space="preserve"> (</w:t>
      </w:r>
      <w:r w:rsidR="00766A15" w:rsidRPr="00F34124">
        <w:rPr>
          <w:i/>
          <w:iCs/>
        </w:rPr>
        <w:t>reward the messenger</w:t>
      </w:r>
      <w:r w:rsidR="00766A15" w:rsidRPr="00F34124">
        <w:t xml:space="preserve"> effect)</w:t>
      </w:r>
      <w:r w:rsidR="004E6A94" w:rsidRPr="00F34124">
        <w:t xml:space="preserve"> and punish them for </w:t>
      </w:r>
      <w:ins w:id="6" w:author="Gregory A Huber" w:date="2024-04-29T19:11:00Z" w16du:dateUtc="2024-04-29T23:11:00Z">
        <w:r w:rsidR="0024218C" w:rsidRPr="00F34124">
          <w:t xml:space="preserve">delivering </w:t>
        </w:r>
      </w:ins>
      <w:r w:rsidR="004E6A94" w:rsidRPr="00F34124">
        <w:t>bad</w:t>
      </w:r>
      <w:ins w:id="7" w:author="Gregory A Huber" w:date="2024-04-29T19:07:00Z" w16du:dateUtc="2024-04-29T23:07:00Z">
        <w:r w:rsidR="0024218C" w:rsidRPr="00F34124">
          <w:t xml:space="preserve"> news</w:t>
        </w:r>
      </w:ins>
      <w:r w:rsidR="00766A15" w:rsidRPr="00F34124">
        <w:t xml:space="preserve"> (</w:t>
      </w:r>
      <w:r w:rsidR="00766A15" w:rsidRPr="00F34124">
        <w:rPr>
          <w:i/>
          <w:iCs/>
        </w:rPr>
        <w:t>shoot the messenger</w:t>
      </w:r>
      <w:r w:rsidR="00766A15" w:rsidRPr="00F34124">
        <w:t xml:space="preserve"> effect)</w:t>
      </w:r>
      <w:ins w:id="8" w:author="Gregory A Huber" w:date="2024-04-29T19:08:00Z" w16du:dateUtc="2024-04-29T23:08:00Z">
        <w:r w:rsidR="0024218C" w:rsidRPr="00F34124">
          <w:t xml:space="preserve">, even when the messenger has no effect on the good or bad outcome and cannot choose not to </w:t>
        </w:r>
      </w:ins>
      <w:ins w:id="9" w:author="Gregory A Huber" w:date="2024-04-29T19:11:00Z" w16du:dateUtc="2024-04-29T23:11:00Z">
        <w:r w:rsidR="0024218C" w:rsidRPr="00F34124">
          <w:t>share</w:t>
        </w:r>
      </w:ins>
      <w:ins w:id="10" w:author="Gregory A Huber" w:date="2024-04-29T19:08:00Z" w16du:dateUtc="2024-04-29T23:08:00Z">
        <w:r w:rsidR="0024218C" w:rsidRPr="00F34124">
          <w:t xml:space="preserve"> the news</w:t>
        </w:r>
      </w:ins>
      <w:r w:rsidR="004E6A94" w:rsidRPr="00F34124">
        <w:t xml:space="preserve">. </w:t>
      </w:r>
      <w:r w:rsidR="00B30033" w:rsidRPr="00F34124">
        <w:t xml:space="preserve">The present research </w:t>
      </w:r>
      <w:ins w:id="11" w:author="Gregory A Huber" w:date="2024-04-29T19:11:00Z" w16du:dateUtc="2024-04-29T23:11:00Z">
        <w:r w:rsidR="0024218C" w:rsidRPr="00F34124">
          <w:t xml:space="preserve">is an </w:t>
        </w:r>
      </w:ins>
      <w:r w:rsidR="00B30033" w:rsidRPr="00F34124">
        <w:t>advance</w:t>
      </w:r>
      <w:del w:id="12" w:author="Gregory A Huber" w:date="2024-04-29T19:11:00Z" w16du:dateUtc="2024-04-29T23:11:00Z">
        <w:r w:rsidR="00B30033" w:rsidRPr="00F34124" w:rsidDel="0024218C">
          <w:delText>s</w:delText>
        </w:r>
      </w:del>
      <w:r w:rsidR="00B30033" w:rsidRPr="00F34124">
        <w:t xml:space="preserve"> </w:t>
      </w:r>
      <w:ins w:id="13" w:author="Gregory A Huber" w:date="2024-04-29T19:11:00Z" w16du:dateUtc="2024-04-29T23:11:00Z">
        <w:r w:rsidR="0024218C" w:rsidRPr="00F34124">
          <w:t xml:space="preserve">on </w:t>
        </w:r>
      </w:ins>
      <w:del w:id="14" w:author="Gregory A Huber" w:date="2024-04-29T19:11:00Z" w16du:dateUtc="2024-04-29T23:11:00Z">
        <w:r w:rsidR="00B30033" w:rsidRPr="00F34124" w:rsidDel="0024218C">
          <w:delText xml:space="preserve">the </w:delText>
        </w:r>
      </w:del>
      <w:ins w:id="15" w:author="Gregory A Huber" w:date="2024-04-29T19:11:00Z" w16du:dateUtc="2024-04-29T23:11:00Z">
        <w:r w:rsidR="0024218C" w:rsidRPr="00F34124">
          <w:t xml:space="preserve">prior </w:t>
        </w:r>
      </w:ins>
      <w:del w:id="16" w:author="Gregory A Huber" w:date="2024-04-29T19:11:00Z" w16du:dateUtc="2024-04-29T23:11:00Z">
        <w:r w:rsidR="00B30033" w:rsidRPr="00F34124" w:rsidDel="0024218C">
          <w:delText xml:space="preserve">literature </w:delText>
        </w:r>
      </w:del>
      <w:ins w:id="17" w:author="Gregory A Huber" w:date="2024-04-29T19:11:00Z" w16du:dateUtc="2024-04-29T23:11:00Z">
        <w:r w:rsidR="0024218C" w:rsidRPr="00F34124">
          <w:t xml:space="preserve">work </w:t>
        </w:r>
      </w:ins>
      <w:r w:rsidR="00B30033" w:rsidRPr="00F34124">
        <w:t>in three ways.</w:t>
      </w:r>
      <w:r w:rsidR="00B30033" w:rsidRPr="00F34124">
        <w:rPr>
          <w:iCs/>
        </w:rPr>
        <w:t xml:space="preserve"> </w:t>
      </w:r>
    </w:p>
    <w:p w14:paraId="7C89EAF1" w14:textId="0E6C40F8" w:rsidR="00B2138B" w:rsidRPr="00F34124" w:rsidRDefault="00001CAA" w:rsidP="00915525">
      <w:pPr>
        <w:spacing w:before="100" w:beforeAutospacing="1" w:after="100" w:afterAutospacing="1"/>
        <w:rPr>
          <w:iCs/>
        </w:rPr>
      </w:pPr>
      <w:r w:rsidRPr="00F34124">
        <w:rPr>
          <w:iCs/>
        </w:rPr>
        <w:t xml:space="preserve">First, we go beyond the prior exclusive focus on the </w:t>
      </w:r>
      <w:r w:rsidR="00766A15" w:rsidRPr="00F34124">
        <w:rPr>
          <w:iCs/>
        </w:rPr>
        <w:t>shoot</w:t>
      </w:r>
      <w:r w:rsidR="00A47C05" w:rsidRPr="00F34124">
        <w:rPr>
          <w:iCs/>
        </w:rPr>
        <w:t>-the-</w:t>
      </w:r>
      <w:r w:rsidR="00766A15" w:rsidRPr="00F34124">
        <w:rPr>
          <w:iCs/>
        </w:rPr>
        <w:t>messenger</w:t>
      </w:r>
      <w:r w:rsidRPr="00F34124">
        <w:rPr>
          <w:iCs/>
        </w:rPr>
        <w:t xml:space="preserve"> effect and </w:t>
      </w:r>
      <w:del w:id="18" w:author="Gregory A Huber" w:date="2024-04-29T19:08:00Z" w16du:dateUtc="2024-04-29T23:08:00Z">
        <w:r w:rsidRPr="00F34124" w:rsidDel="0024218C">
          <w:rPr>
            <w:iCs/>
          </w:rPr>
          <w:delText xml:space="preserve">look </w:delText>
        </w:r>
      </w:del>
      <w:ins w:id="19" w:author="Gregory A Huber" w:date="2024-04-29T19:08:00Z" w16du:dateUtc="2024-04-29T23:08:00Z">
        <w:r w:rsidR="0024218C" w:rsidRPr="00F34124">
          <w:rPr>
            <w:iCs/>
          </w:rPr>
          <w:t xml:space="preserve">examine </w:t>
        </w:r>
      </w:ins>
      <w:del w:id="20" w:author="Gregory A Huber" w:date="2024-04-29T19:08:00Z" w16du:dateUtc="2024-04-29T23:08:00Z">
        <w:r w:rsidRPr="00F34124" w:rsidDel="0024218C">
          <w:rPr>
            <w:iCs/>
          </w:rPr>
          <w:delText xml:space="preserve">at </w:delText>
        </w:r>
      </w:del>
      <w:r w:rsidRPr="00F34124">
        <w:rPr>
          <w:iCs/>
        </w:rPr>
        <w:t xml:space="preserve">both the </w:t>
      </w:r>
      <w:r w:rsidR="00600CF1" w:rsidRPr="00F34124">
        <w:rPr>
          <w:iCs/>
        </w:rPr>
        <w:t>shoot</w:t>
      </w:r>
      <w:r w:rsidR="00A47C05" w:rsidRPr="00F34124">
        <w:rPr>
          <w:iCs/>
        </w:rPr>
        <w:t>-the-</w:t>
      </w:r>
      <w:r w:rsidR="00600CF1" w:rsidRPr="00F34124">
        <w:rPr>
          <w:iCs/>
        </w:rPr>
        <w:t xml:space="preserve">messenger </w:t>
      </w:r>
      <w:r w:rsidRPr="00F34124">
        <w:rPr>
          <w:iCs/>
        </w:rPr>
        <w:t xml:space="preserve">and </w:t>
      </w:r>
      <w:r w:rsidR="00600CF1" w:rsidRPr="00F34124">
        <w:rPr>
          <w:iCs/>
        </w:rPr>
        <w:t>reward</w:t>
      </w:r>
      <w:r w:rsidR="00A47C05" w:rsidRPr="00F34124">
        <w:rPr>
          <w:iCs/>
        </w:rPr>
        <w:t>-the-</w:t>
      </w:r>
      <w:r w:rsidR="00600CF1" w:rsidRPr="00F34124">
        <w:rPr>
          <w:iCs/>
        </w:rPr>
        <w:t>messenger</w:t>
      </w:r>
      <w:r w:rsidRPr="00F34124">
        <w:rPr>
          <w:iCs/>
        </w:rPr>
        <w:t xml:space="preserve"> effects together</w:t>
      </w:r>
      <w:r w:rsidR="00600CF1" w:rsidRPr="00F34124">
        <w:rPr>
          <w:iCs/>
        </w:rPr>
        <w:t xml:space="preserve">, comparing them for the first time against </w:t>
      </w:r>
      <w:ins w:id="21" w:author="Gregory A Huber" w:date="2024-04-29T19:08:00Z" w16du:dateUtc="2024-04-29T23:08:00Z">
        <w:r w:rsidR="0024218C" w:rsidRPr="00F34124">
          <w:rPr>
            <w:iCs/>
          </w:rPr>
          <w:t xml:space="preserve">behavior towards </w:t>
        </w:r>
      </w:ins>
      <w:r w:rsidR="00600CF1" w:rsidRPr="00F34124">
        <w:rPr>
          <w:iCs/>
        </w:rPr>
        <w:t xml:space="preserve">a </w:t>
      </w:r>
      <w:r w:rsidR="001A751A" w:rsidRPr="00F34124">
        <w:rPr>
          <w:iCs/>
        </w:rPr>
        <w:t>non-messenger</w:t>
      </w:r>
      <w:r w:rsidRPr="00F34124">
        <w:rPr>
          <w:iCs/>
        </w:rPr>
        <w:t>.</w:t>
      </w:r>
      <w:r w:rsidR="001A751A" w:rsidRPr="00F34124">
        <w:rPr>
          <w:iCs/>
        </w:rPr>
        <w:t xml:space="preserve"> </w:t>
      </w:r>
      <w:r w:rsidR="00B2138B" w:rsidRPr="00F34124">
        <w:rPr>
          <w:iCs/>
        </w:rPr>
        <w:t xml:space="preserve">Second, we </w:t>
      </w:r>
      <w:del w:id="22" w:author="Gregory A Huber" w:date="2024-04-29T19:08:00Z" w16du:dateUtc="2024-04-29T23:08:00Z">
        <w:r w:rsidR="00B2138B" w:rsidRPr="00F34124" w:rsidDel="0024218C">
          <w:rPr>
            <w:iCs/>
          </w:rPr>
          <w:delText xml:space="preserve">examine </w:delText>
        </w:r>
      </w:del>
      <w:ins w:id="23" w:author="Gregory A Huber" w:date="2024-04-29T19:08:00Z" w16du:dateUtc="2024-04-29T23:08:00Z">
        <w:r w:rsidR="0024218C" w:rsidRPr="00F34124">
          <w:rPr>
            <w:iCs/>
          </w:rPr>
          <w:t xml:space="preserve">demonstrate </w:t>
        </w:r>
      </w:ins>
      <w:r w:rsidR="00B2138B" w:rsidRPr="00F34124">
        <w:rPr>
          <w:iCs/>
        </w:rPr>
        <w:t xml:space="preserve">the implications of </w:t>
      </w:r>
      <w:del w:id="24" w:author="Gregory A Huber" w:date="2024-04-29T19:08:00Z" w16du:dateUtc="2024-04-29T23:08:00Z">
        <w:r w:rsidR="00B2138B" w:rsidRPr="00F34124" w:rsidDel="0024218C">
          <w:rPr>
            <w:iCs/>
          </w:rPr>
          <w:delText xml:space="preserve">the </w:delText>
        </w:r>
      </w:del>
      <w:r w:rsidR="00B2138B" w:rsidRPr="00F34124">
        <w:rPr>
          <w:iCs/>
        </w:rPr>
        <w:t xml:space="preserve">messenger bias </w:t>
      </w:r>
      <w:del w:id="25" w:author="Gregory A Huber" w:date="2024-04-29T19:08:00Z" w16du:dateUtc="2024-04-29T23:08:00Z">
        <w:r w:rsidR="00B2138B" w:rsidRPr="00F34124" w:rsidDel="0024218C">
          <w:rPr>
            <w:iCs/>
          </w:rPr>
          <w:delText xml:space="preserve">by </w:delText>
        </w:r>
      </w:del>
      <w:r w:rsidR="00B2138B" w:rsidRPr="00F34124">
        <w:rPr>
          <w:iCs/>
        </w:rPr>
        <w:t xml:space="preserve">using behavioral measures, in addition to the attitudinal measures that previous research has exclusively focused on. </w:t>
      </w:r>
      <w:ins w:id="26" w:author="Gregory A Huber" w:date="2024-04-29T19:09:00Z" w16du:dateUtc="2024-04-29T23:09:00Z">
        <w:r w:rsidR="0024218C" w:rsidRPr="00F34124">
          <w:rPr>
            <w:iCs/>
          </w:rPr>
          <w:t xml:space="preserve">We show that in certain circumstances, attitudinal and behavioral outcomes lead to different conclusions about the presence and magnitude of messenger bias. </w:t>
        </w:r>
      </w:ins>
      <w:r w:rsidR="001A751A" w:rsidRPr="00F34124">
        <w:rPr>
          <w:iCs/>
        </w:rPr>
        <w:t>Third</w:t>
      </w:r>
      <w:r w:rsidR="00B2138B" w:rsidRPr="00F34124">
        <w:rPr>
          <w:iCs/>
        </w:rPr>
        <w:t xml:space="preserve">, </w:t>
      </w:r>
      <w:r w:rsidR="00E66378" w:rsidRPr="00F34124">
        <w:rPr>
          <w:iCs/>
        </w:rPr>
        <w:t>after uncovering the messenger bias, we</w:t>
      </w:r>
      <w:r w:rsidR="00C74A6A" w:rsidRPr="00F34124">
        <w:rPr>
          <w:iCs/>
        </w:rPr>
        <w:t xml:space="preserve"> show </w:t>
      </w:r>
      <w:r w:rsidR="007D5926" w:rsidRPr="00F34124">
        <w:rPr>
          <w:iCs/>
        </w:rPr>
        <w:t>how to</w:t>
      </w:r>
      <w:r w:rsidR="00C74A6A" w:rsidRPr="00F34124">
        <w:rPr>
          <w:iCs/>
        </w:rPr>
        <w:t xml:space="preserve"> ameliorate</w:t>
      </w:r>
      <w:r w:rsidR="007D5926" w:rsidRPr="00F34124">
        <w:rPr>
          <w:iCs/>
        </w:rPr>
        <w:t xml:space="preserve"> it, exacerbate it, or</w:t>
      </w:r>
      <w:r w:rsidR="00C74A6A" w:rsidRPr="00F34124">
        <w:rPr>
          <w:iCs/>
        </w:rPr>
        <w:t xml:space="preserve"> almost eliminate </w:t>
      </w:r>
      <w:r w:rsidR="00E66378" w:rsidRPr="00F34124">
        <w:rPr>
          <w:iCs/>
        </w:rPr>
        <w:t>it</w:t>
      </w:r>
      <w:r w:rsidR="00C74A6A" w:rsidRPr="00F34124">
        <w:rPr>
          <w:iCs/>
        </w:rPr>
        <w:t>.</w:t>
      </w:r>
    </w:p>
    <w:p w14:paraId="59B5041C" w14:textId="15CE9C9C" w:rsidR="00EE7A52" w:rsidRPr="00F34124" w:rsidRDefault="00C370D9" w:rsidP="00C370D9">
      <w:pPr>
        <w:spacing w:before="100" w:beforeAutospacing="1" w:after="100" w:afterAutospacing="1"/>
        <w:rPr>
          <w:iCs/>
        </w:rPr>
      </w:pPr>
      <w:del w:id="27" w:author="Gregory A Huber" w:date="2024-04-29T19:11:00Z" w16du:dateUtc="2024-04-29T23:11:00Z">
        <w:r w:rsidRPr="00F34124" w:rsidDel="0024218C">
          <w:rPr>
            <w:iCs/>
          </w:rPr>
          <w:delText xml:space="preserve">Uncovering </w:delText>
        </w:r>
      </w:del>
      <w:ins w:id="28" w:author="Gregory A Huber" w:date="2024-04-29T19:11:00Z" w16du:dateUtc="2024-04-29T23:11:00Z">
        <w:r w:rsidR="0024218C" w:rsidRPr="00F34124">
          <w:rPr>
            <w:iCs/>
          </w:rPr>
          <w:t xml:space="preserve">Documenting </w:t>
        </w:r>
      </w:ins>
      <w:r w:rsidRPr="00F34124">
        <w:rPr>
          <w:iCs/>
        </w:rPr>
        <w:t xml:space="preserve">and understanding </w:t>
      </w:r>
      <w:del w:id="29" w:author="Gregory A Huber" w:date="2024-04-29T19:12:00Z" w16du:dateUtc="2024-04-29T23:12:00Z">
        <w:r w:rsidRPr="00F34124" w:rsidDel="0024218C">
          <w:rPr>
            <w:iCs/>
          </w:rPr>
          <w:delText xml:space="preserve">the </w:delText>
        </w:r>
      </w:del>
      <w:r w:rsidRPr="00F34124">
        <w:rPr>
          <w:iCs/>
        </w:rPr>
        <w:t xml:space="preserve">messenger bias has important implications </w:t>
      </w:r>
      <w:r w:rsidR="009E6031" w:rsidRPr="00F34124">
        <w:rPr>
          <w:iCs/>
        </w:rPr>
        <w:t xml:space="preserve">for improving </w:t>
      </w:r>
      <w:r w:rsidRPr="00F34124">
        <w:rPr>
          <w:iCs/>
        </w:rPr>
        <w:t>interpersonal relations, markets, and politics</w:t>
      </w:r>
      <w:r w:rsidR="00311FC7" w:rsidRPr="00F34124">
        <w:rPr>
          <w:iCs/>
        </w:rPr>
        <w:t>.</w:t>
      </w:r>
      <w:r w:rsidR="009E6031" w:rsidRPr="00F34124">
        <w:rPr>
          <w:iCs/>
        </w:rPr>
        <w:t xml:space="preserve"> Thus, our results will be of </w:t>
      </w:r>
      <w:del w:id="30" w:author="Gregory A Huber" w:date="2024-04-29T19:10:00Z" w16du:dateUtc="2024-04-29T23:10:00Z">
        <w:r w:rsidR="009E6031" w:rsidRPr="00F34124" w:rsidDel="0024218C">
          <w:rPr>
            <w:iCs/>
          </w:rPr>
          <w:delText xml:space="preserve">utmost </w:delText>
        </w:r>
      </w:del>
      <w:ins w:id="31" w:author="Gregory A Huber" w:date="2024-04-29T19:10:00Z" w16du:dateUtc="2024-04-29T23:10:00Z">
        <w:r w:rsidR="0024218C" w:rsidRPr="00F34124">
          <w:rPr>
            <w:iCs/>
          </w:rPr>
          <w:t xml:space="preserve">great </w:t>
        </w:r>
      </w:ins>
      <w:r w:rsidR="009E6031" w:rsidRPr="00F34124">
        <w:rPr>
          <w:iCs/>
        </w:rPr>
        <w:t xml:space="preserve">interest to </w:t>
      </w:r>
      <w:r w:rsidR="002A5DCD" w:rsidRPr="00F34124">
        <w:rPr>
          <w:iCs/>
        </w:rPr>
        <w:t xml:space="preserve">scholars from </w:t>
      </w:r>
      <w:ins w:id="32" w:author="Gregory A Huber" w:date="2024-04-29T19:10:00Z" w16du:dateUtc="2024-04-29T23:10:00Z">
        <w:r w:rsidR="0024218C" w:rsidRPr="00F34124">
          <w:rPr>
            <w:iCs/>
          </w:rPr>
          <w:t xml:space="preserve">a diverse range of fields, including </w:t>
        </w:r>
      </w:ins>
      <w:r w:rsidR="002A5DCD" w:rsidRPr="00F34124">
        <w:rPr>
          <w:iCs/>
        </w:rPr>
        <w:t xml:space="preserve">psychology, marketing, political science, economics, </w:t>
      </w:r>
      <w:r w:rsidR="00A05D11" w:rsidRPr="00F34124">
        <w:rPr>
          <w:iCs/>
        </w:rPr>
        <w:t xml:space="preserve">public health, medicine, </w:t>
      </w:r>
      <w:r w:rsidR="002A5DCD" w:rsidRPr="00F34124">
        <w:rPr>
          <w:iCs/>
        </w:rPr>
        <w:t>and behavioral science.</w:t>
      </w:r>
      <w:r w:rsidR="005A66D4" w:rsidRPr="00F34124">
        <w:rPr>
          <w:iCs/>
        </w:rPr>
        <w:t xml:space="preserve"> We also think that they will attract broad media coverage.</w:t>
      </w:r>
    </w:p>
    <w:p w14:paraId="5DB6888B" w14:textId="77777777" w:rsidR="00A05D11" w:rsidRPr="00F34124" w:rsidRDefault="00A05D11" w:rsidP="00C370D9">
      <w:pPr>
        <w:spacing w:before="100" w:beforeAutospacing="1" w:after="100" w:afterAutospacing="1"/>
        <w:rPr>
          <w:iCs/>
        </w:rPr>
      </w:pPr>
    </w:p>
    <w:p w14:paraId="69790562" w14:textId="77777777" w:rsidR="00422AC0" w:rsidRPr="00F34124" w:rsidRDefault="00422AC0" w:rsidP="00422AC0">
      <w:pPr>
        <w:spacing w:line="276" w:lineRule="auto"/>
        <w:jc w:val="both"/>
        <w:rPr>
          <w:rPrChange w:id="33" w:author="Gregory A Huber" w:date="2024-04-29T19:12:00Z" w16du:dateUtc="2024-04-29T23:12:00Z">
            <w:rPr>
              <w:lang w:val="it-IT"/>
            </w:rPr>
          </w:rPrChange>
        </w:rPr>
      </w:pPr>
      <w:r w:rsidRPr="00F34124">
        <w:rPr>
          <w:rPrChange w:id="34" w:author="Gregory A Huber" w:date="2024-04-29T19:12:00Z" w16du:dateUtc="2024-04-29T23:12:00Z">
            <w:rPr>
              <w:lang w:val="it-IT"/>
            </w:rPr>
          </w:rPrChange>
        </w:rPr>
        <w:t>Sincerely,</w:t>
      </w:r>
    </w:p>
    <w:p w14:paraId="62D060F3" w14:textId="77777777" w:rsidR="00422AC0" w:rsidRPr="00F34124" w:rsidRDefault="00422AC0" w:rsidP="00422AC0">
      <w:pPr>
        <w:spacing w:line="276" w:lineRule="auto"/>
        <w:rPr>
          <w:rPrChange w:id="35" w:author="Gregory A Huber" w:date="2024-04-29T19:12:00Z" w16du:dateUtc="2024-04-29T23:12:00Z">
            <w:rPr>
              <w:lang w:val="it-IT"/>
            </w:rPr>
          </w:rPrChange>
        </w:rPr>
      </w:pPr>
    </w:p>
    <w:p w14:paraId="6F242B75" w14:textId="719B514F" w:rsidR="00422AC0" w:rsidRPr="00F34124" w:rsidRDefault="00422AC0" w:rsidP="00422AC0">
      <w:pPr>
        <w:spacing w:line="276" w:lineRule="auto"/>
        <w:rPr>
          <w:rPrChange w:id="36" w:author="Gregory A Huber" w:date="2024-04-29T19:12:00Z" w16du:dateUtc="2024-04-29T23:12:00Z">
            <w:rPr>
              <w:lang w:val="it-IT"/>
            </w:rPr>
          </w:rPrChange>
        </w:rPr>
      </w:pPr>
      <w:r w:rsidRPr="00F34124">
        <w:rPr>
          <w:rPrChange w:id="37" w:author="Gregory A Huber" w:date="2024-04-29T19:12:00Z" w16du:dateUtc="2024-04-29T23:12:00Z">
            <w:rPr>
              <w:lang w:val="it-IT"/>
            </w:rPr>
          </w:rPrChange>
        </w:rPr>
        <w:t>Alessandro Del Ponte</w:t>
      </w:r>
      <w:ins w:id="38" w:author="Gregory A Huber" w:date="2024-04-29T19:10:00Z" w16du:dateUtc="2024-04-29T23:10:00Z">
        <w:r w:rsidR="0024218C" w:rsidRPr="00F34124">
          <w:rPr>
            <w:rPrChange w:id="39" w:author="Gregory A Huber" w:date="2024-04-29T19:12:00Z" w16du:dateUtc="2024-04-29T23:12:00Z">
              <w:rPr>
                <w:lang w:val="it-IT"/>
              </w:rPr>
            </w:rPrChange>
          </w:rPr>
          <w:t>, University of Alabama</w:t>
        </w:r>
      </w:ins>
    </w:p>
    <w:p w14:paraId="356B3BF6" w14:textId="7BE79722" w:rsidR="007C05D4" w:rsidRPr="00F34124" w:rsidRDefault="00422AC0" w:rsidP="00422AC0">
      <w:pPr>
        <w:spacing w:line="276" w:lineRule="auto"/>
        <w:rPr>
          <w:rPrChange w:id="40" w:author="Gregory A Huber" w:date="2024-04-29T19:12:00Z" w16du:dateUtc="2024-04-29T23:12:00Z">
            <w:rPr>
              <w:lang w:val="it-IT"/>
            </w:rPr>
          </w:rPrChange>
        </w:rPr>
      </w:pPr>
      <w:r w:rsidRPr="00F34124">
        <w:rPr>
          <w:rPrChange w:id="41" w:author="Gregory A Huber" w:date="2024-04-29T19:12:00Z" w16du:dateUtc="2024-04-29T23:12:00Z">
            <w:rPr>
              <w:lang w:val="it-IT"/>
            </w:rPr>
          </w:rPrChange>
        </w:rPr>
        <w:t>Alan Gerber</w:t>
      </w:r>
      <w:ins w:id="42" w:author="Gregory A Huber" w:date="2024-04-29T19:10:00Z" w16du:dateUtc="2024-04-29T23:10:00Z">
        <w:r w:rsidR="0024218C" w:rsidRPr="00F34124">
          <w:rPr>
            <w:rPrChange w:id="43" w:author="Gregory A Huber" w:date="2024-04-29T19:12:00Z" w16du:dateUtc="2024-04-29T23:12:00Z">
              <w:rPr>
                <w:lang w:val="it-IT"/>
              </w:rPr>
            </w:rPrChange>
          </w:rPr>
          <w:t>, Yale University</w:t>
        </w:r>
      </w:ins>
    </w:p>
    <w:p w14:paraId="5C3300B9" w14:textId="0F80246B" w:rsidR="00422AC0" w:rsidRPr="00F34124" w:rsidRDefault="00422AC0" w:rsidP="00422AC0">
      <w:pPr>
        <w:spacing w:line="276" w:lineRule="auto"/>
        <w:rPr>
          <w:rPrChange w:id="44" w:author="Gregory A Huber" w:date="2024-04-29T19:12:00Z" w16du:dateUtc="2024-04-29T23:12:00Z">
            <w:rPr>
              <w:lang w:val="it-IT"/>
            </w:rPr>
          </w:rPrChange>
        </w:rPr>
      </w:pPr>
      <w:r w:rsidRPr="00F34124">
        <w:rPr>
          <w:rPrChange w:id="45" w:author="Gregory A Huber" w:date="2024-04-29T19:12:00Z" w16du:dateUtc="2024-04-29T23:12:00Z">
            <w:rPr>
              <w:lang w:val="it-IT"/>
            </w:rPr>
          </w:rPrChange>
        </w:rPr>
        <w:t>Gregory Huber</w:t>
      </w:r>
      <w:ins w:id="46" w:author="Gregory A Huber" w:date="2024-04-29T19:10:00Z" w16du:dateUtc="2024-04-29T23:10:00Z">
        <w:r w:rsidR="0024218C" w:rsidRPr="00F34124">
          <w:rPr>
            <w:rPrChange w:id="47" w:author="Gregory A Huber" w:date="2024-04-29T19:12:00Z" w16du:dateUtc="2024-04-29T23:12:00Z">
              <w:rPr>
                <w:lang w:val="it-IT"/>
              </w:rPr>
            </w:rPrChange>
          </w:rPr>
          <w:t>, Yale University</w:t>
        </w:r>
      </w:ins>
    </w:p>
    <w:p w14:paraId="552CE092" w14:textId="2AC10107" w:rsidR="00422AC0" w:rsidRDefault="00422AC0" w:rsidP="00422AC0">
      <w:pPr>
        <w:spacing w:line="276" w:lineRule="auto"/>
      </w:pPr>
      <w:r w:rsidRPr="00F34124">
        <w:rPr>
          <w:rPrChange w:id="48" w:author="Gregory A Huber" w:date="2024-04-29T19:12:00Z" w16du:dateUtc="2024-04-29T23:12:00Z">
            <w:rPr>
              <w:lang w:val="it-IT"/>
            </w:rPr>
          </w:rPrChange>
        </w:rPr>
        <w:t>John Cho</w:t>
      </w:r>
      <w:ins w:id="49" w:author="Gregory A Huber" w:date="2024-04-29T19:10:00Z" w16du:dateUtc="2024-04-29T23:10:00Z">
        <w:r w:rsidR="0024218C" w:rsidRPr="00F34124">
          <w:rPr>
            <w:rPrChange w:id="50" w:author="Gregory A Huber" w:date="2024-04-29T19:12:00Z" w16du:dateUtc="2024-04-29T23:12:00Z">
              <w:rPr>
                <w:lang w:val="it-IT"/>
              </w:rPr>
            </w:rPrChange>
          </w:rPr>
          <w:t>, Yale University</w:t>
        </w:r>
      </w:ins>
    </w:p>
    <w:sectPr w:rsidR="00422AC0">
      <w:footerReference w:type="default" r:id="rId6"/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946EF" w14:textId="77777777" w:rsidR="00A4747C" w:rsidRPr="00F34124" w:rsidRDefault="00A4747C" w:rsidP="007C05D4">
      <w:r w:rsidRPr="00F34124">
        <w:separator/>
      </w:r>
    </w:p>
  </w:endnote>
  <w:endnote w:type="continuationSeparator" w:id="0">
    <w:p w14:paraId="56933A43" w14:textId="77777777" w:rsidR="00A4747C" w:rsidRPr="00F34124" w:rsidRDefault="00A4747C" w:rsidP="007C05D4">
      <w:r w:rsidRPr="00F3412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US"/>
        <w:rPrChange w:id="51" w:author="Gregory A Huber" w:date="2024-04-29T19:12:00Z" w16du:dateUtc="2024-04-29T23:12:00Z">
          <w:rPr/>
        </w:rPrChange>
      </w:rPr>
      <w:id w:val="858789217"/>
      <w:docPartObj>
        <w:docPartGallery w:val="Page Numbers (Bottom of Page)"/>
        <w:docPartUnique/>
      </w:docPartObj>
    </w:sdtPr>
    <w:sdtContent>
      <w:p w14:paraId="62A2D353" w14:textId="48C012FB" w:rsidR="007C05D4" w:rsidRPr="00F34124" w:rsidRDefault="007C05D4">
        <w:pPr>
          <w:pStyle w:val="Footer"/>
          <w:jc w:val="right"/>
          <w:rPr>
            <w:lang w:val="en-US"/>
            <w:rPrChange w:id="52" w:author="Gregory A Huber" w:date="2024-04-29T19:12:00Z" w16du:dateUtc="2024-04-29T23:12:00Z">
              <w:rPr/>
            </w:rPrChange>
          </w:rPr>
        </w:pPr>
        <w:r w:rsidRPr="00F34124">
          <w:rPr>
            <w:lang w:val="en-US"/>
            <w:rPrChange w:id="53" w:author="Gregory A Huber" w:date="2024-04-29T19:12:00Z" w16du:dateUtc="2024-04-29T23:12:00Z">
              <w:rPr/>
            </w:rPrChange>
          </w:rPr>
          <w:fldChar w:fldCharType="begin"/>
        </w:r>
        <w:r w:rsidRPr="00F34124">
          <w:rPr>
            <w:lang w:val="en-US"/>
            <w:rPrChange w:id="54" w:author="Gregory A Huber" w:date="2024-04-29T19:12:00Z" w16du:dateUtc="2024-04-29T23:12:00Z">
              <w:rPr/>
            </w:rPrChange>
          </w:rPr>
          <w:instrText>PAGE   \* MERGEFORMAT</w:instrText>
        </w:r>
        <w:r w:rsidRPr="00F34124">
          <w:rPr>
            <w:lang w:val="en-US"/>
            <w:rPrChange w:id="55" w:author="Gregory A Huber" w:date="2024-04-29T19:12:00Z" w16du:dateUtc="2024-04-29T23:12:00Z">
              <w:rPr/>
            </w:rPrChange>
          </w:rPr>
          <w:fldChar w:fldCharType="separate"/>
        </w:r>
        <w:r w:rsidRPr="00F34124">
          <w:rPr>
            <w:lang w:val="en-US"/>
            <w:rPrChange w:id="56" w:author="Gregory A Huber" w:date="2024-04-29T19:12:00Z" w16du:dateUtc="2024-04-29T23:12:00Z">
              <w:rPr/>
            </w:rPrChange>
          </w:rPr>
          <w:t>2</w:t>
        </w:r>
        <w:r w:rsidRPr="00F34124">
          <w:rPr>
            <w:lang w:val="en-US"/>
            <w:rPrChange w:id="57" w:author="Gregory A Huber" w:date="2024-04-29T19:12:00Z" w16du:dateUtc="2024-04-29T23:12:00Z">
              <w:rPr/>
            </w:rPrChange>
          </w:rPr>
          <w:fldChar w:fldCharType="end"/>
        </w:r>
      </w:p>
    </w:sdtContent>
  </w:sdt>
  <w:p w14:paraId="38F7C013" w14:textId="77777777" w:rsidR="007C05D4" w:rsidRPr="00F34124" w:rsidRDefault="007C05D4">
    <w:pPr>
      <w:pStyle w:val="Footer"/>
      <w:rPr>
        <w:lang w:val="en-US"/>
        <w:rPrChange w:id="58" w:author="Gregory A Huber" w:date="2024-04-29T19:12:00Z" w16du:dateUtc="2024-04-29T23:12:00Z">
          <w:rPr/>
        </w:rPrChang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83B59F" w14:textId="77777777" w:rsidR="00A4747C" w:rsidRPr="00F34124" w:rsidRDefault="00A4747C" w:rsidP="007C05D4">
      <w:r w:rsidRPr="00F34124">
        <w:separator/>
      </w:r>
    </w:p>
  </w:footnote>
  <w:footnote w:type="continuationSeparator" w:id="0">
    <w:p w14:paraId="6C1EA173" w14:textId="77777777" w:rsidR="00A4747C" w:rsidRPr="00F34124" w:rsidRDefault="00A4747C" w:rsidP="007C05D4">
      <w:r w:rsidRPr="00F34124"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regory A Huber">
    <w15:presenceInfo w15:providerId="Windows Live" w15:userId="7f822ee562b90c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trackRevision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bA0MLCwMDE1MrE0MLJU0lEKTi0uzszPAykwrAUARNEw0SwAAAA="/>
  </w:docVars>
  <w:rsids>
    <w:rsidRoot w:val="007C05D4"/>
    <w:rsid w:val="00001CAA"/>
    <w:rsid w:val="0009242E"/>
    <w:rsid w:val="001A751A"/>
    <w:rsid w:val="0024218C"/>
    <w:rsid w:val="00246EFE"/>
    <w:rsid w:val="002A5DCD"/>
    <w:rsid w:val="00311FC7"/>
    <w:rsid w:val="00422AC0"/>
    <w:rsid w:val="00424B69"/>
    <w:rsid w:val="004E6A94"/>
    <w:rsid w:val="00547BD9"/>
    <w:rsid w:val="005A66D4"/>
    <w:rsid w:val="005B69D6"/>
    <w:rsid w:val="005D058B"/>
    <w:rsid w:val="00600CF1"/>
    <w:rsid w:val="00706E63"/>
    <w:rsid w:val="00746691"/>
    <w:rsid w:val="00766A15"/>
    <w:rsid w:val="00782EB7"/>
    <w:rsid w:val="007C05D4"/>
    <w:rsid w:val="007D5926"/>
    <w:rsid w:val="008557BA"/>
    <w:rsid w:val="00915525"/>
    <w:rsid w:val="009E6031"/>
    <w:rsid w:val="00A05D11"/>
    <w:rsid w:val="00A4747C"/>
    <w:rsid w:val="00A47C05"/>
    <w:rsid w:val="00B2138B"/>
    <w:rsid w:val="00B30033"/>
    <w:rsid w:val="00B90DAC"/>
    <w:rsid w:val="00C370D9"/>
    <w:rsid w:val="00C74A6A"/>
    <w:rsid w:val="00E66378"/>
    <w:rsid w:val="00EE081A"/>
    <w:rsid w:val="00EE7A52"/>
    <w:rsid w:val="00F3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1C15"/>
  <w15:chartTrackingRefBased/>
  <w15:docId w15:val="{4A9667F5-983C-45E5-B687-9FA10992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AC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5D4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kern w:val="2"/>
      <w:sz w:val="22"/>
      <w:szCs w:val="22"/>
      <w:lang w:val="it-IT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C05D4"/>
  </w:style>
  <w:style w:type="paragraph" w:styleId="Footer">
    <w:name w:val="footer"/>
    <w:basedOn w:val="Normal"/>
    <w:link w:val="FooterChar"/>
    <w:uiPriority w:val="99"/>
    <w:unhideWhenUsed/>
    <w:rsid w:val="007C05D4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kern w:val="2"/>
      <w:sz w:val="22"/>
      <w:szCs w:val="22"/>
      <w:lang w:val="it-IT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C05D4"/>
  </w:style>
  <w:style w:type="paragraph" w:styleId="Revision">
    <w:name w:val="Revision"/>
    <w:hidden/>
    <w:uiPriority w:val="99"/>
    <w:semiHidden/>
    <w:rsid w:val="0024218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Del Ponte</dc:creator>
  <cp:keywords/>
  <dc:description/>
  <cp:lastModifiedBy>Gregory A Huber</cp:lastModifiedBy>
  <cp:revision>4</cp:revision>
  <dcterms:created xsi:type="dcterms:W3CDTF">2024-04-29T23:12:00Z</dcterms:created>
  <dcterms:modified xsi:type="dcterms:W3CDTF">2024-04-29T23:13:00Z</dcterms:modified>
</cp:coreProperties>
</file>